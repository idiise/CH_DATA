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9E9D" w14:textId="3ED10EFA" w:rsidR="00632DC3" w:rsidRDefault="00632DC3" w:rsidP="00CE682C">
      <w:pPr>
        <w:pStyle w:val="Titre1"/>
        <w:jc w:val="both"/>
      </w:pPr>
      <w:r>
        <w:t xml:space="preserve">Description des macros </w:t>
      </w:r>
      <w:r w:rsidR="00CA1D66">
        <w:t>compilant le phasage des zones et l’évolution des indicateurs</w:t>
      </w:r>
      <w:r w:rsidR="00547801">
        <w:t xml:space="preserve"> des différents pays</w:t>
      </w:r>
    </w:p>
    <w:p w14:paraId="02434C32" w14:textId="2349D6B3"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Dans le but de mettre à la disposition du bureau régional un classeur unique regroupant les </w:t>
      </w:r>
      <w:r w:rsidR="0087141D">
        <w:rPr>
          <w:rFonts w:ascii="Times New Roman" w:hAnsi="Times New Roman" w:cs="Times New Roman"/>
          <w:sz w:val="24"/>
          <w:szCs w:val="24"/>
        </w:rPr>
        <w:t>principaux indicateurs sur la sécurité al</w:t>
      </w:r>
      <w:bookmarkStart w:id="0" w:name="_GoBack"/>
      <w:bookmarkEnd w:id="0"/>
      <w:r w:rsidR="0087141D">
        <w:rPr>
          <w:rFonts w:ascii="Times New Roman" w:hAnsi="Times New Roman" w:cs="Times New Roman"/>
          <w:sz w:val="24"/>
          <w:szCs w:val="24"/>
        </w:rPr>
        <w:t xml:space="preserve">imentaire et les moyens d’existences </w:t>
      </w:r>
      <w:r w:rsidRPr="00531BCC">
        <w:rPr>
          <w:rFonts w:ascii="Times New Roman" w:hAnsi="Times New Roman" w:cs="Times New Roman"/>
          <w:sz w:val="24"/>
          <w:szCs w:val="24"/>
        </w:rPr>
        <w:t>de tous les pays, deux macros seront créées. Ces macros permettront également de réduire la perte d’information</w:t>
      </w:r>
      <w:r>
        <w:rPr>
          <w:rFonts w:ascii="Times New Roman" w:hAnsi="Times New Roman" w:cs="Times New Roman"/>
          <w:sz w:val="24"/>
          <w:szCs w:val="24"/>
        </w:rPr>
        <w:t xml:space="preserve"> et de faciliter les analyses additionnelles</w:t>
      </w:r>
      <w:r w:rsidRPr="00531BCC">
        <w:rPr>
          <w:rFonts w:ascii="Times New Roman" w:hAnsi="Times New Roman" w:cs="Times New Roman"/>
          <w:sz w:val="24"/>
          <w:szCs w:val="24"/>
        </w:rPr>
        <w:t>.</w:t>
      </w:r>
    </w:p>
    <w:p w14:paraId="7B88156B" w14:textId="64E7935F" w:rsidR="0045326A" w:rsidRDefault="0045326A" w:rsidP="00CE682C">
      <w:pPr>
        <w:pStyle w:val="Titre2"/>
        <w:jc w:val="both"/>
        <w:rPr>
          <w:ins w:id="1" w:author="Idrissa" w:date="2020-05-19T06:28:00Z"/>
        </w:rPr>
      </w:pPr>
      <w:r w:rsidRPr="00531BCC">
        <w:t>Macro 1</w:t>
      </w:r>
    </w:p>
    <w:p w14:paraId="230D9C26" w14:textId="77777777" w:rsidR="001B339E" w:rsidRPr="001B339E" w:rsidRDefault="001B339E" w:rsidP="001B339E"/>
    <w:p w14:paraId="1C603A6D"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Après l’analyse du CH chaque pays dispose d’un classeur nommé tableur_resultat regroupant le phasage final des zones analysées ainsi que l’estimation des populations. </w:t>
      </w:r>
    </w:p>
    <w:p w14:paraId="32AE3BE5"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A la fin de la session chaque pays devra renommer le tableur_resultat en ajoutant le nom du pays par exemple tableur_resultat_SENEGAL avant de l’envoyer à l’unité VAM afin de distinguer les résultats pour chaque pays.</w:t>
      </w:r>
    </w:p>
    <w:p w14:paraId="613C80EE"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Par ailleurs, les noms de toutes les variables étant identiques et fixes dans chaque classeur, on pourra facilement concaténer les résultats et pour cela il faudra :  </w:t>
      </w:r>
    </w:p>
    <w:p w14:paraId="692B01E6" w14:textId="77777777" w:rsidR="00C65916" w:rsidRPr="00FE2488" w:rsidRDefault="00C65916" w:rsidP="00C65916">
      <w:pPr>
        <w:pStyle w:val="Paragraphedeliste"/>
        <w:numPr>
          <w:ilvl w:val="0"/>
          <w:numId w:val="3"/>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Regrouper tous les classeurs dans un dossier unique ;</w:t>
      </w:r>
    </w:p>
    <w:p w14:paraId="31F4D3C9" w14:textId="77777777" w:rsidR="00C65916" w:rsidRPr="00FE2488" w:rsidRDefault="00C65916" w:rsidP="00C65916">
      <w:pPr>
        <w:pStyle w:val="Paragraphedeliste"/>
        <w:numPr>
          <w:ilvl w:val="0"/>
          <w:numId w:val="3"/>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Ensuite la macro procédera à la concaténation des résultats de phasage et d’estimation de la population de tous les classeurs dont le nom commence par tableur_resultat.</w:t>
      </w:r>
    </w:p>
    <w:p w14:paraId="186D89D5" w14:textId="77777777" w:rsidR="00C65916" w:rsidRPr="00FE2488" w:rsidRDefault="00C65916" w:rsidP="00C65916">
      <w:pPr>
        <w:pStyle w:val="Paragraphedeliste"/>
        <w:numPr>
          <w:ilvl w:val="0"/>
          <w:numId w:val="3"/>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 xml:space="preserve">Enfin on aura une compilation de tous les résultats de phasage de tous les pays rajoutés les uns à la suite des autres dans un classeur unique. </w:t>
      </w:r>
      <w:r>
        <w:rPr>
          <w:rFonts w:ascii="Times New Roman" w:hAnsi="Times New Roman" w:cs="Times New Roman"/>
          <w:sz w:val="24"/>
          <w:szCs w:val="24"/>
        </w:rPr>
        <w:t>Ceci permettra d’automatiser la synthèse régionale et selon différents regroupements comme le VAM à l’habitude de le produire</w:t>
      </w:r>
    </w:p>
    <w:p w14:paraId="7733E38D" w14:textId="3FC3A70E" w:rsidR="00142B76" w:rsidRPr="00B31244" w:rsidRDefault="00142B76" w:rsidP="00CE682C">
      <w:pPr>
        <w:pStyle w:val="Titre2"/>
        <w:jc w:val="both"/>
        <w:rPr>
          <w:rFonts w:ascii="Times New Roman" w:hAnsi="Times New Roman" w:cs="Times New Roman"/>
          <w:sz w:val="24"/>
          <w:szCs w:val="24"/>
        </w:rPr>
      </w:pPr>
      <w:r w:rsidRPr="00CA1D66">
        <w:t>Macro</w:t>
      </w:r>
      <w:r w:rsidRPr="00B31244">
        <w:rPr>
          <w:rFonts w:ascii="Times New Roman" w:hAnsi="Times New Roman" w:cs="Times New Roman"/>
          <w:sz w:val="24"/>
          <w:szCs w:val="24"/>
        </w:rPr>
        <w:t xml:space="preserve"> 2 </w:t>
      </w:r>
    </w:p>
    <w:p w14:paraId="4C035BD4"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La deuxième macro concerne la compilation des tableurs nommés matrice intermédiaire. </w:t>
      </w:r>
      <w:r w:rsidRPr="00531BCC">
        <w:rPr>
          <w:rFonts w:ascii="Times New Roman" w:hAnsi="Times New Roman" w:cs="Times New Roman"/>
          <w:b/>
          <w:bCs/>
          <w:sz w:val="24"/>
          <w:szCs w:val="24"/>
        </w:rPr>
        <w:t xml:space="preserve">La matrice intermédiaire </w:t>
      </w:r>
      <w:r w:rsidRPr="00531BCC">
        <w:rPr>
          <w:rFonts w:ascii="Times New Roman" w:hAnsi="Times New Roman" w:cs="Times New Roman"/>
          <w:sz w:val="24"/>
          <w:szCs w:val="24"/>
        </w:rPr>
        <w:t xml:space="preserve">est un fichier Excel regroupant l’ensemble des variables par unité administrative qui sont analysées dans un pays sur la base des enquêtes qui ont été réalisées. </w:t>
      </w:r>
    </w:p>
    <w:p w14:paraId="37E6A9F6"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Cependant pour générer un classeur unique regroupant toutes les matrices intermédiaires, il faut que tous les pays aient les mêmes noms de variable. </w:t>
      </w:r>
    </w:p>
    <w:p w14:paraId="271302F5"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Par conséquent seul les indicateurs de résultats tels que la consommation alimentaire, l’évolution des moyens d’existence, l’état nutritionnel et la mortalité qui sont fixes </w:t>
      </w:r>
      <w:r>
        <w:rPr>
          <w:rFonts w:ascii="Times New Roman" w:hAnsi="Times New Roman" w:cs="Times New Roman"/>
          <w:sz w:val="24"/>
          <w:szCs w:val="24"/>
        </w:rPr>
        <w:t>pourront être</w:t>
      </w:r>
      <w:r w:rsidRPr="00531BCC">
        <w:rPr>
          <w:rFonts w:ascii="Times New Roman" w:hAnsi="Times New Roman" w:cs="Times New Roman"/>
          <w:sz w:val="24"/>
          <w:szCs w:val="24"/>
        </w:rPr>
        <w:t xml:space="preserve"> pris en compte</w:t>
      </w:r>
      <w:r>
        <w:rPr>
          <w:rFonts w:ascii="Times New Roman" w:hAnsi="Times New Roman" w:cs="Times New Roman"/>
          <w:sz w:val="24"/>
          <w:szCs w:val="24"/>
        </w:rPr>
        <w:t xml:space="preserve"> à ce stade</w:t>
      </w:r>
      <w:r w:rsidRPr="00531BCC">
        <w:rPr>
          <w:rFonts w:ascii="Times New Roman" w:hAnsi="Times New Roman" w:cs="Times New Roman"/>
          <w:sz w:val="24"/>
          <w:szCs w:val="24"/>
        </w:rPr>
        <w:t>. Tous les autres indicateurs du CH notamment les facteurs contributifs pouvant varier d’un pays à l’autre sont pour le moment ignorés.</w:t>
      </w:r>
    </w:p>
    <w:p w14:paraId="1F653A83"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lastRenderedPageBreak/>
        <w:t xml:space="preserve"> Les </w:t>
      </w:r>
      <w:r>
        <w:rPr>
          <w:rFonts w:ascii="Times New Roman" w:hAnsi="Times New Roman" w:cs="Times New Roman"/>
          <w:sz w:val="24"/>
          <w:szCs w:val="24"/>
        </w:rPr>
        <w:t xml:space="preserve">autres </w:t>
      </w:r>
      <w:r w:rsidRPr="00531BCC">
        <w:rPr>
          <w:rFonts w:ascii="Times New Roman" w:hAnsi="Times New Roman" w:cs="Times New Roman"/>
          <w:sz w:val="24"/>
          <w:szCs w:val="24"/>
        </w:rPr>
        <w:t xml:space="preserve">indicateurs tels que la part des dépenses alimentaires dans les dépenses totales </w:t>
      </w:r>
      <w:r>
        <w:rPr>
          <w:rFonts w:ascii="Times New Roman" w:hAnsi="Times New Roman" w:cs="Times New Roman"/>
          <w:sz w:val="24"/>
          <w:szCs w:val="24"/>
        </w:rPr>
        <w:t xml:space="preserve">(entrant dans la construction du </w:t>
      </w:r>
      <w:proofErr w:type="gramStart"/>
      <w:r w:rsidRPr="00531BCC">
        <w:rPr>
          <w:rFonts w:ascii="Times New Roman" w:hAnsi="Times New Roman" w:cs="Times New Roman"/>
          <w:sz w:val="24"/>
          <w:szCs w:val="24"/>
        </w:rPr>
        <w:t xml:space="preserve">CARI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31BCC">
        <w:rPr>
          <w:rFonts w:ascii="Times New Roman" w:hAnsi="Times New Roman" w:cs="Times New Roman"/>
          <w:sz w:val="24"/>
          <w:szCs w:val="24"/>
        </w:rPr>
        <w:t>et l’indice de richesse des ménages ainsi que le nom du pays, le Geocode du pays et la date ou période d’analyse seront ajoutés aux différentes matrices intermédiaires qui seront envoyés à l’unité VAM.</w:t>
      </w:r>
      <w:r>
        <w:rPr>
          <w:rFonts w:ascii="Times New Roman" w:hAnsi="Times New Roman" w:cs="Times New Roman"/>
          <w:sz w:val="24"/>
          <w:szCs w:val="24"/>
        </w:rPr>
        <w:t xml:space="preserve"> Pour cela, les noms de ces variables seront également standardisés.</w:t>
      </w:r>
    </w:p>
    <w:p w14:paraId="09826E56"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Enfin la macro 2 fonctionnera comme suit :</w:t>
      </w:r>
    </w:p>
    <w:p w14:paraId="6BCF9C4D" w14:textId="77777777" w:rsidR="00C65916" w:rsidRPr="00FE2488" w:rsidRDefault="00C65916" w:rsidP="00C65916">
      <w:pPr>
        <w:pStyle w:val="Paragraphedeliste"/>
        <w:numPr>
          <w:ilvl w:val="0"/>
          <w:numId w:val="4"/>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Toutes les matrices intermédiaires sont regroupées dans un dossier ;</w:t>
      </w:r>
    </w:p>
    <w:p w14:paraId="16AC259E" w14:textId="77777777" w:rsidR="00C65916" w:rsidRPr="00FE2488" w:rsidRDefault="00C65916" w:rsidP="00C65916">
      <w:pPr>
        <w:pStyle w:val="Paragraphedeliste"/>
        <w:numPr>
          <w:ilvl w:val="0"/>
          <w:numId w:val="4"/>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La macro procédera à la compilation de tous les indicateurs de résultats du CH et de</w:t>
      </w:r>
      <w:r>
        <w:rPr>
          <w:rFonts w:ascii="Times New Roman" w:hAnsi="Times New Roman" w:cs="Times New Roman"/>
          <w:sz w:val="24"/>
          <w:szCs w:val="24"/>
        </w:rPr>
        <w:t xml:space="preserve"> certains facteurs contributifs comme les </w:t>
      </w:r>
      <w:r w:rsidRPr="00FE2488">
        <w:rPr>
          <w:rFonts w:ascii="Times New Roman" w:hAnsi="Times New Roman" w:cs="Times New Roman"/>
          <w:sz w:val="24"/>
          <w:szCs w:val="24"/>
        </w:rPr>
        <w:t>deux indicateurs cités plus haut.</w:t>
      </w:r>
    </w:p>
    <w:p w14:paraId="652BEAC0" w14:textId="77777777" w:rsidR="00C65916" w:rsidRPr="00FE2488" w:rsidRDefault="00C65916" w:rsidP="00C65916">
      <w:pPr>
        <w:pStyle w:val="Paragraphedeliste"/>
        <w:numPr>
          <w:ilvl w:val="0"/>
          <w:numId w:val="4"/>
        </w:numPr>
        <w:spacing w:after="0" w:line="360" w:lineRule="auto"/>
        <w:jc w:val="both"/>
        <w:rPr>
          <w:rFonts w:ascii="Times New Roman" w:hAnsi="Times New Roman" w:cs="Times New Roman"/>
          <w:sz w:val="24"/>
          <w:szCs w:val="24"/>
        </w:rPr>
      </w:pPr>
      <w:r w:rsidRPr="00FE2488">
        <w:rPr>
          <w:rFonts w:ascii="Times New Roman" w:hAnsi="Times New Roman" w:cs="Times New Roman"/>
          <w:sz w:val="24"/>
          <w:szCs w:val="24"/>
        </w:rPr>
        <w:t>Après compilation il y aura un classeur dans lequel la première feuille regroupera les matrices intermédiaires de tous les pays</w:t>
      </w:r>
      <w:r>
        <w:rPr>
          <w:rFonts w:ascii="Times New Roman" w:hAnsi="Times New Roman" w:cs="Times New Roman"/>
          <w:sz w:val="24"/>
          <w:szCs w:val="24"/>
        </w:rPr>
        <w:t>,</w:t>
      </w:r>
      <w:r w:rsidRPr="00FE2488">
        <w:rPr>
          <w:rFonts w:ascii="Times New Roman" w:hAnsi="Times New Roman" w:cs="Times New Roman"/>
          <w:sz w:val="24"/>
          <w:szCs w:val="24"/>
        </w:rPr>
        <w:t xml:space="preserve"> rajoutées les unes à la suite des autres.</w:t>
      </w:r>
    </w:p>
    <w:p w14:paraId="60D9A51C"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 xml:space="preserve">. Dans </w:t>
      </w:r>
      <w:r>
        <w:rPr>
          <w:rFonts w:ascii="Times New Roman" w:hAnsi="Times New Roman" w:cs="Times New Roman"/>
          <w:sz w:val="24"/>
          <w:szCs w:val="24"/>
        </w:rPr>
        <w:t xml:space="preserve">le fichier Excel ainsi obtenu, il sera possible d’ajouter des </w:t>
      </w:r>
      <w:r w:rsidRPr="00531BCC">
        <w:rPr>
          <w:rFonts w:ascii="Times New Roman" w:hAnsi="Times New Roman" w:cs="Times New Roman"/>
          <w:sz w:val="24"/>
          <w:szCs w:val="24"/>
        </w:rPr>
        <w:t xml:space="preserve">feuilles </w:t>
      </w:r>
      <w:r>
        <w:rPr>
          <w:rFonts w:ascii="Times New Roman" w:hAnsi="Times New Roman" w:cs="Times New Roman"/>
          <w:sz w:val="24"/>
          <w:szCs w:val="24"/>
        </w:rPr>
        <w:t xml:space="preserve">pour présenter </w:t>
      </w:r>
      <w:r w:rsidRPr="00531BCC">
        <w:rPr>
          <w:rFonts w:ascii="Times New Roman" w:hAnsi="Times New Roman" w:cs="Times New Roman"/>
          <w:sz w:val="24"/>
          <w:szCs w:val="24"/>
        </w:rPr>
        <w:t>les résultats par indicateurs par pays et par année permettant ainsi de suivre l’évolution des indicateurs.</w:t>
      </w:r>
    </w:p>
    <w:p w14:paraId="18A00974" w14:textId="77777777" w:rsidR="00C65916"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Pour les prochaines analyses</w:t>
      </w:r>
      <w:r>
        <w:rPr>
          <w:rFonts w:ascii="Times New Roman" w:hAnsi="Times New Roman" w:cs="Times New Roman"/>
          <w:sz w:val="24"/>
          <w:szCs w:val="24"/>
        </w:rPr>
        <w:t>,</w:t>
      </w:r>
      <w:r w:rsidRPr="00531BCC">
        <w:rPr>
          <w:rFonts w:ascii="Times New Roman" w:hAnsi="Times New Roman" w:cs="Times New Roman"/>
          <w:sz w:val="24"/>
          <w:szCs w:val="24"/>
        </w:rPr>
        <w:t xml:space="preserve"> la macro permettra d’ajouter à la suite de ce même classeur toutes les autres matrices intermédiaires qui seront générées et pour les analyses futures. On aura ainsi un fichier unique dans lequel les matrices intermédiaires de tous les pays seront compilées. </w:t>
      </w:r>
    </w:p>
    <w:p w14:paraId="4E97584B"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Par ailleurs un travail pourra être fait pour que les analyses des deux ou trois dernières années pour lesquelles les données n’ont pas été compilées dans la matrice intermédiaire on va récupérer les fichiers des résultats des enquêtes et travailler à terme sur leur compilation sous le même format</w:t>
      </w:r>
      <w:r>
        <w:rPr>
          <w:rFonts w:ascii="Times New Roman" w:hAnsi="Times New Roman" w:cs="Times New Roman"/>
          <w:sz w:val="24"/>
          <w:szCs w:val="24"/>
        </w:rPr>
        <w:t xml:space="preserve">. </w:t>
      </w:r>
    </w:p>
    <w:p w14:paraId="1F231515" w14:textId="77777777" w:rsidR="00C65916" w:rsidRPr="00531BCC" w:rsidRDefault="00C65916" w:rsidP="00C65916">
      <w:pPr>
        <w:spacing w:after="0" w:line="360" w:lineRule="auto"/>
        <w:jc w:val="both"/>
        <w:rPr>
          <w:rFonts w:ascii="Times New Roman" w:hAnsi="Times New Roman" w:cs="Times New Roman"/>
          <w:sz w:val="24"/>
          <w:szCs w:val="24"/>
        </w:rPr>
      </w:pPr>
      <w:r w:rsidRPr="00531BCC">
        <w:rPr>
          <w:rFonts w:ascii="Times New Roman" w:hAnsi="Times New Roman" w:cs="Times New Roman"/>
          <w:sz w:val="24"/>
          <w:szCs w:val="24"/>
        </w:rPr>
        <w:t>Les noms standardisés des différentes variables utilisées pour la compilation des matrices intermédiaires sont présentés dans le tableau suivant :</w:t>
      </w:r>
    </w:p>
    <w:p w14:paraId="471795E0" w14:textId="3EE57A01" w:rsidR="005C108F" w:rsidRDefault="005C108F" w:rsidP="00CE682C">
      <w:pPr>
        <w:pStyle w:val="Lgende"/>
        <w:keepNext/>
        <w:jc w:val="both"/>
      </w:pPr>
      <w:r>
        <w:t xml:space="preserve">Tableau </w:t>
      </w:r>
      <w:r w:rsidR="00FE00A5">
        <w:fldChar w:fldCharType="begin"/>
      </w:r>
      <w:r w:rsidR="00FE00A5">
        <w:instrText xml:space="preserve"> SEQ Tableau \* ARABIC </w:instrText>
      </w:r>
      <w:r w:rsidR="00FE00A5">
        <w:fldChar w:fldCharType="separate"/>
      </w:r>
      <w:r>
        <w:rPr>
          <w:noProof/>
        </w:rPr>
        <w:t>1</w:t>
      </w:r>
      <w:r w:rsidR="00FE00A5">
        <w:rPr>
          <w:noProof/>
        </w:rPr>
        <w:fldChar w:fldCharType="end"/>
      </w:r>
      <w:r>
        <w:t>: Listes des variables standardisées dans les matrices intermédiaires</w:t>
      </w:r>
    </w:p>
    <w:tbl>
      <w:tblPr>
        <w:tblW w:w="4965" w:type="pct"/>
        <w:tblCellMar>
          <w:left w:w="70" w:type="dxa"/>
          <w:right w:w="70" w:type="dxa"/>
        </w:tblCellMar>
        <w:tblLook w:val="04A0" w:firstRow="1" w:lastRow="0" w:firstColumn="1" w:lastColumn="0" w:noHBand="0" w:noVBand="1"/>
      </w:tblPr>
      <w:tblGrid>
        <w:gridCol w:w="2473"/>
        <w:gridCol w:w="6526"/>
      </w:tblGrid>
      <w:tr w:rsidR="00C65916" w:rsidRPr="00C65916" w14:paraId="03241D7F" w14:textId="77777777" w:rsidTr="00906F14">
        <w:trPr>
          <w:trHeight w:val="283"/>
        </w:trPr>
        <w:tc>
          <w:tcPr>
            <w:tcW w:w="1374" w:type="pct"/>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04DE5F6" w14:textId="77777777" w:rsidR="00C65916" w:rsidRPr="00C65916" w:rsidRDefault="00C65916" w:rsidP="00C65916">
            <w:pPr>
              <w:spacing w:after="0" w:line="240" w:lineRule="auto"/>
              <w:rPr>
                <w:rFonts w:ascii="Calibri" w:eastAsia="Times New Roman" w:hAnsi="Calibri" w:cs="Calibri"/>
                <w:b/>
                <w:bCs/>
                <w:color w:val="000000"/>
                <w:sz w:val="18"/>
                <w:szCs w:val="18"/>
                <w:lang w:eastAsia="fr-FR"/>
              </w:rPr>
            </w:pPr>
            <w:r w:rsidRPr="00C65916">
              <w:rPr>
                <w:rFonts w:ascii="Calibri" w:eastAsia="Times New Roman" w:hAnsi="Calibri" w:cs="Calibri"/>
                <w:b/>
                <w:bCs/>
                <w:color w:val="000000"/>
                <w:sz w:val="18"/>
                <w:szCs w:val="18"/>
                <w:lang w:eastAsia="fr-FR"/>
              </w:rPr>
              <w:t>Libellés</w:t>
            </w:r>
          </w:p>
        </w:tc>
        <w:tc>
          <w:tcPr>
            <w:tcW w:w="3626" w:type="pct"/>
            <w:tcBorders>
              <w:top w:val="single" w:sz="4" w:space="0" w:color="auto"/>
              <w:left w:val="nil"/>
              <w:bottom w:val="single" w:sz="4" w:space="0" w:color="auto"/>
              <w:right w:val="single" w:sz="4" w:space="0" w:color="auto"/>
            </w:tcBorders>
            <w:shd w:val="clear" w:color="000000" w:fill="8EA9DB"/>
            <w:noWrap/>
            <w:vAlign w:val="bottom"/>
            <w:hideMark/>
          </w:tcPr>
          <w:p w14:paraId="177BCAE9" w14:textId="77777777" w:rsidR="00C65916" w:rsidRPr="00C65916" w:rsidRDefault="00C65916" w:rsidP="00C65916">
            <w:pPr>
              <w:spacing w:after="0" w:line="240" w:lineRule="auto"/>
              <w:jc w:val="center"/>
              <w:rPr>
                <w:rFonts w:ascii="Calibri" w:eastAsia="Times New Roman" w:hAnsi="Calibri" w:cs="Calibri"/>
                <w:b/>
                <w:bCs/>
                <w:color w:val="000000"/>
                <w:sz w:val="18"/>
                <w:szCs w:val="18"/>
                <w:lang w:eastAsia="fr-FR"/>
              </w:rPr>
            </w:pPr>
            <w:r w:rsidRPr="00C65916">
              <w:rPr>
                <w:rFonts w:ascii="Calibri" w:eastAsia="Times New Roman" w:hAnsi="Calibri" w:cs="Calibri"/>
                <w:b/>
                <w:bCs/>
                <w:color w:val="000000"/>
                <w:sz w:val="18"/>
                <w:szCs w:val="18"/>
                <w:lang w:eastAsia="fr-FR"/>
              </w:rPr>
              <w:t>Indicateurs</w:t>
            </w:r>
          </w:p>
        </w:tc>
      </w:tr>
      <w:tr w:rsidR="00C65916" w:rsidRPr="00C65916" w14:paraId="20615AB2"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vAlign w:val="bottom"/>
            <w:hideMark/>
          </w:tcPr>
          <w:p w14:paraId="1B8C443E"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ADMIN0Name</w:t>
            </w:r>
          </w:p>
        </w:tc>
        <w:tc>
          <w:tcPr>
            <w:tcW w:w="3626" w:type="pct"/>
            <w:tcBorders>
              <w:top w:val="nil"/>
              <w:left w:val="nil"/>
              <w:bottom w:val="single" w:sz="4" w:space="0" w:color="auto"/>
              <w:right w:val="single" w:sz="4" w:space="0" w:color="auto"/>
            </w:tcBorders>
            <w:shd w:val="clear" w:color="auto" w:fill="auto"/>
            <w:noWrap/>
            <w:vAlign w:val="bottom"/>
            <w:hideMark/>
          </w:tcPr>
          <w:p w14:paraId="6F22AD5A"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Pays</w:t>
            </w:r>
          </w:p>
        </w:tc>
      </w:tr>
      <w:tr w:rsidR="00C65916" w:rsidRPr="00C65916" w14:paraId="591C0FF5"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1E12206"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Geocode_pays</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44E32555"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Geocode pays</w:t>
            </w:r>
          </w:p>
        </w:tc>
      </w:tr>
      <w:tr w:rsidR="00C65916" w:rsidRPr="00C65916" w14:paraId="6133987F"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49D214B"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Date</w:t>
            </w:r>
          </w:p>
        </w:tc>
        <w:tc>
          <w:tcPr>
            <w:tcW w:w="3626" w:type="pct"/>
            <w:tcBorders>
              <w:top w:val="nil"/>
              <w:left w:val="nil"/>
              <w:bottom w:val="single" w:sz="4" w:space="0" w:color="auto"/>
              <w:right w:val="single" w:sz="4" w:space="0" w:color="auto"/>
            </w:tcBorders>
            <w:shd w:val="clear" w:color="auto" w:fill="auto"/>
            <w:noWrap/>
            <w:vAlign w:val="bottom"/>
            <w:hideMark/>
          </w:tcPr>
          <w:p w14:paraId="3B12F451" w14:textId="77777777"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 xml:space="preserve"> Période d'analyse</w:t>
            </w:r>
          </w:p>
        </w:tc>
      </w:tr>
      <w:tr w:rsidR="00C65916" w:rsidRPr="00C65916" w14:paraId="2B57DA35"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vAlign w:val="bottom"/>
            <w:hideMark/>
          </w:tcPr>
          <w:p w14:paraId="136E2E82" w14:textId="42021ACC"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ADMIN</w:t>
            </w:r>
            <w:r w:rsidR="00906F14">
              <w:rPr>
                <w:rFonts w:ascii="Calibri" w:eastAsia="Times New Roman" w:hAnsi="Calibri" w:cs="Calibri"/>
                <w:color w:val="000000"/>
                <w:sz w:val="18"/>
                <w:szCs w:val="18"/>
                <w:lang w:eastAsia="fr-FR"/>
              </w:rPr>
              <w:t>1NAME</w:t>
            </w:r>
          </w:p>
        </w:tc>
        <w:tc>
          <w:tcPr>
            <w:tcW w:w="3626" w:type="pct"/>
            <w:tcBorders>
              <w:top w:val="nil"/>
              <w:left w:val="nil"/>
              <w:bottom w:val="single" w:sz="4" w:space="0" w:color="auto"/>
              <w:right w:val="single" w:sz="4" w:space="0" w:color="auto"/>
            </w:tcBorders>
            <w:shd w:val="clear" w:color="auto" w:fill="auto"/>
            <w:noWrap/>
            <w:vAlign w:val="bottom"/>
            <w:hideMark/>
          </w:tcPr>
          <w:p w14:paraId="04FAFA10" w14:textId="10088822" w:rsidR="00C65916" w:rsidRPr="00C65916" w:rsidRDefault="00C65916" w:rsidP="00C65916">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Niveau administratif</w:t>
            </w:r>
            <w:r w:rsidR="00906F14">
              <w:rPr>
                <w:rFonts w:ascii="Calibri" w:eastAsia="Times New Roman" w:hAnsi="Calibri" w:cs="Calibri"/>
                <w:color w:val="000000"/>
                <w:sz w:val="18"/>
                <w:szCs w:val="18"/>
                <w:lang w:eastAsia="fr-FR"/>
              </w:rPr>
              <w:t xml:space="preserve"> 1</w:t>
            </w:r>
            <w:r w:rsidRPr="00C65916">
              <w:rPr>
                <w:rFonts w:ascii="Calibri" w:eastAsia="Times New Roman" w:hAnsi="Calibri" w:cs="Calibri"/>
                <w:color w:val="000000"/>
                <w:sz w:val="18"/>
                <w:szCs w:val="18"/>
                <w:lang w:eastAsia="fr-FR"/>
              </w:rPr>
              <w:t xml:space="preserve"> analysé </w:t>
            </w:r>
          </w:p>
        </w:tc>
      </w:tr>
      <w:tr w:rsidR="00906F14" w:rsidRPr="00C65916" w14:paraId="432BD5BE"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tcPr>
          <w:p w14:paraId="245D8B05" w14:textId="3E1A8CFD"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ADMIN</w:t>
            </w:r>
            <w:r>
              <w:rPr>
                <w:rFonts w:ascii="Calibri" w:eastAsia="Times New Roman" w:hAnsi="Calibri" w:cs="Calibri"/>
                <w:color w:val="000000"/>
                <w:sz w:val="18"/>
                <w:szCs w:val="18"/>
                <w:lang w:eastAsia="fr-FR"/>
              </w:rPr>
              <w:t>2NAME</w:t>
            </w:r>
          </w:p>
        </w:tc>
        <w:tc>
          <w:tcPr>
            <w:tcW w:w="3626" w:type="pct"/>
            <w:tcBorders>
              <w:top w:val="nil"/>
              <w:left w:val="nil"/>
              <w:bottom w:val="single" w:sz="4" w:space="0" w:color="auto"/>
              <w:right w:val="single" w:sz="4" w:space="0" w:color="auto"/>
            </w:tcBorders>
            <w:shd w:val="clear" w:color="auto" w:fill="auto"/>
            <w:noWrap/>
            <w:vAlign w:val="bottom"/>
          </w:tcPr>
          <w:p w14:paraId="33AB06AC" w14:textId="54EE83DD"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Niveau administratif</w:t>
            </w:r>
            <w:r>
              <w:rPr>
                <w:rFonts w:ascii="Calibri" w:eastAsia="Times New Roman" w:hAnsi="Calibri" w:cs="Calibri"/>
                <w:color w:val="000000"/>
                <w:sz w:val="18"/>
                <w:szCs w:val="18"/>
                <w:lang w:eastAsia="fr-FR"/>
              </w:rPr>
              <w:t xml:space="preserve"> 2</w:t>
            </w:r>
            <w:r w:rsidRPr="00C65916">
              <w:rPr>
                <w:rFonts w:ascii="Calibri" w:eastAsia="Times New Roman" w:hAnsi="Calibri" w:cs="Calibri"/>
                <w:color w:val="000000"/>
                <w:sz w:val="18"/>
                <w:szCs w:val="18"/>
                <w:lang w:eastAsia="fr-FR"/>
              </w:rPr>
              <w:t xml:space="preserve"> analysé </w:t>
            </w:r>
          </w:p>
        </w:tc>
      </w:tr>
      <w:tr w:rsidR="00906F14" w:rsidRPr="00C65916" w14:paraId="54BD35D0"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645AE50A" w14:textId="34FCEBC3"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Geocode_Admin</w:t>
            </w:r>
            <w:r>
              <w:rPr>
                <w:rFonts w:ascii="Calibri" w:eastAsia="Times New Roman" w:hAnsi="Calibri" w:cs="Calibri"/>
                <w:color w:val="000000"/>
                <w:sz w:val="18"/>
                <w:szCs w:val="18"/>
                <w:lang w:eastAsia="fr-FR"/>
              </w:rPr>
              <w:t>2</w:t>
            </w:r>
            <w:r w:rsidR="000C5FA0">
              <w:rPr>
                <w:rFonts w:ascii="Calibri" w:eastAsia="Times New Roman" w:hAnsi="Calibri" w:cs="Calibri"/>
                <w:color w:val="000000"/>
                <w:sz w:val="18"/>
                <w:szCs w:val="18"/>
                <w:lang w:eastAsia="fr-FR"/>
              </w:rPr>
              <w:t>name</w:t>
            </w:r>
          </w:p>
        </w:tc>
        <w:tc>
          <w:tcPr>
            <w:tcW w:w="3626" w:type="pct"/>
            <w:tcBorders>
              <w:top w:val="nil"/>
              <w:left w:val="nil"/>
              <w:bottom w:val="single" w:sz="4" w:space="0" w:color="auto"/>
              <w:right w:val="single" w:sz="4" w:space="0" w:color="auto"/>
            </w:tcBorders>
            <w:shd w:val="clear" w:color="auto" w:fill="auto"/>
            <w:noWrap/>
            <w:vAlign w:val="bottom"/>
            <w:hideMark/>
          </w:tcPr>
          <w:p w14:paraId="0E119CE8" w14:textId="5D6BFD35"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Geocode</w:t>
            </w:r>
            <w:proofErr w:type="spellEnd"/>
            <w:r w:rsidRPr="00C65916">
              <w:rPr>
                <w:rFonts w:ascii="Calibri" w:eastAsia="Times New Roman" w:hAnsi="Calibri" w:cs="Calibri"/>
                <w:color w:val="000000"/>
                <w:sz w:val="18"/>
                <w:szCs w:val="18"/>
                <w:lang w:eastAsia="fr-FR"/>
              </w:rPr>
              <w:t xml:space="preserve"> d</w:t>
            </w:r>
            <w:r>
              <w:rPr>
                <w:rFonts w:ascii="Calibri" w:eastAsia="Times New Roman" w:hAnsi="Calibri" w:cs="Calibri"/>
                <w:color w:val="000000"/>
                <w:sz w:val="18"/>
                <w:szCs w:val="18"/>
                <w:lang w:eastAsia="fr-FR"/>
              </w:rPr>
              <w:t>u</w:t>
            </w:r>
            <w:r w:rsidRPr="00C65916">
              <w:rPr>
                <w:rFonts w:ascii="Calibri" w:eastAsia="Times New Roman" w:hAnsi="Calibri" w:cs="Calibri"/>
                <w:color w:val="000000"/>
                <w:sz w:val="18"/>
                <w:szCs w:val="18"/>
                <w:lang w:eastAsia="fr-FR"/>
              </w:rPr>
              <w:t xml:space="preserve"> niveau administratif </w:t>
            </w:r>
            <w:r w:rsidR="000C5FA0">
              <w:rPr>
                <w:rFonts w:ascii="Calibri" w:eastAsia="Times New Roman" w:hAnsi="Calibri" w:cs="Calibri"/>
                <w:color w:val="000000"/>
                <w:sz w:val="18"/>
                <w:szCs w:val="18"/>
                <w:lang w:eastAsia="fr-FR"/>
              </w:rPr>
              <w:t xml:space="preserve">2 </w:t>
            </w:r>
            <w:r w:rsidRPr="00C65916">
              <w:rPr>
                <w:rFonts w:ascii="Calibri" w:eastAsia="Times New Roman" w:hAnsi="Calibri" w:cs="Calibri"/>
                <w:color w:val="000000"/>
                <w:sz w:val="18"/>
                <w:szCs w:val="18"/>
                <w:lang w:eastAsia="fr-FR"/>
              </w:rPr>
              <w:t>analysé.</w:t>
            </w:r>
          </w:p>
        </w:tc>
      </w:tr>
      <w:tr w:rsidR="00906F14" w:rsidRPr="00C65916" w14:paraId="6D8BFF67"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vAlign w:val="bottom"/>
            <w:hideMark/>
          </w:tcPr>
          <w:p w14:paraId="79C65BF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w:t>
            </w:r>
          </w:p>
        </w:tc>
        <w:tc>
          <w:tcPr>
            <w:tcW w:w="3626" w:type="pct"/>
            <w:tcBorders>
              <w:top w:val="nil"/>
              <w:left w:val="nil"/>
              <w:bottom w:val="single" w:sz="4" w:space="0" w:color="auto"/>
              <w:right w:val="single" w:sz="4" w:space="0" w:color="auto"/>
            </w:tcBorders>
            <w:shd w:val="clear" w:color="auto" w:fill="auto"/>
            <w:noWrap/>
            <w:vAlign w:val="bottom"/>
            <w:hideMark/>
          </w:tcPr>
          <w:p w14:paraId="49C389D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 par niveau administratif</w:t>
            </w:r>
          </w:p>
        </w:tc>
      </w:tr>
      <w:tr w:rsidR="00906F14" w:rsidRPr="00C65916" w14:paraId="304A6B90"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ED20DC0"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FCG_Poor</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4B6657F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consommation alimentaire Pauvre</w:t>
            </w:r>
          </w:p>
        </w:tc>
      </w:tr>
      <w:tr w:rsidR="00906F14" w:rsidRPr="00C65916" w14:paraId="2DE0A806"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20D474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FCG_Borderline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42756CE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consommation alimentaire Limite</w:t>
            </w:r>
          </w:p>
        </w:tc>
      </w:tr>
      <w:tr w:rsidR="00906F14" w:rsidRPr="00C65916" w14:paraId="40AEA368"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E9AC58C"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FCG_Acceptable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32995DC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consommation alimentaire Acceptable</w:t>
            </w:r>
          </w:p>
        </w:tc>
      </w:tr>
      <w:tr w:rsidR="00906F14" w:rsidRPr="00C65916" w14:paraId="40C22DB9"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06BFB50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FCG_finalphase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038FDA9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consommation alimentaire phasage final</w:t>
            </w:r>
          </w:p>
        </w:tc>
      </w:tr>
      <w:tr w:rsidR="00906F14" w:rsidRPr="00C65916" w14:paraId="46EA2851"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7460DBA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HDDS_Phase1</w:t>
            </w:r>
          </w:p>
        </w:tc>
        <w:tc>
          <w:tcPr>
            <w:tcW w:w="3626" w:type="pct"/>
            <w:tcBorders>
              <w:top w:val="nil"/>
              <w:left w:val="nil"/>
              <w:bottom w:val="single" w:sz="4" w:space="0" w:color="auto"/>
              <w:right w:val="single" w:sz="4" w:space="0" w:color="auto"/>
            </w:tcBorders>
            <w:shd w:val="clear" w:color="auto" w:fill="auto"/>
            <w:noWrap/>
            <w:vAlign w:val="bottom"/>
            <w:hideMark/>
          </w:tcPr>
          <w:p w14:paraId="42D6D65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diversité alimentaire des ménages Phase 1</w:t>
            </w:r>
          </w:p>
        </w:tc>
      </w:tr>
      <w:tr w:rsidR="00906F14" w:rsidRPr="00C65916" w14:paraId="58685FCE"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0197B4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lastRenderedPageBreak/>
              <w:t>HDDS_Phase2</w:t>
            </w:r>
          </w:p>
        </w:tc>
        <w:tc>
          <w:tcPr>
            <w:tcW w:w="3626" w:type="pct"/>
            <w:tcBorders>
              <w:top w:val="nil"/>
              <w:left w:val="nil"/>
              <w:bottom w:val="single" w:sz="4" w:space="0" w:color="auto"/>
              <w:right w:val="single" w:sz="4" w:space="0" w:color="auto"/>
            </w:tcBorders>
            <w:shd w:val="clear" w:color="auto" w:fill="auto"/>
            <w:noWrap/>
            <w:vAlign w:val="bottom"/>
            <w:hideMark/>
          </w:tcPr>
          <w:p w14:paraId="0C9C0494"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diversité alimentaire des ménages Phase 2</w:t>
            </w:r>
          </w:p>
        </w:tc>
      </w:tr>
      <w:tr w:rsidR="00906F14" w:rsidRPr="00C65916" w14:paraId="0DF18268"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7304AF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HDDS_Phase3</w:t>
            </w:r>
          </w:p>
        </w:tc>
        <w:tc>
          <w:tcPr>
            <w:tcW w:w="3626" w:type="pct"/>
            <w:tcBorders>
              <w:top w:val="nil"/>
              <w:left w:val="nil"/>
              <w:bottom w:val="single" w:sz="4" w:space="0" w:color="auto"/>
              <w:right w:val="single" w:sz="4" w:space="0" w:color="auto"/>
            </w:tcBorders>
            <w:shd w:val="clear" w:color="auto" w:fill="auto"/>
            <w:noWrap/>
            <w:vAlign w:val="bottom"/>
            <w:hideMark/>
          </w:tcPr>
          <w:p w14:paraId="52B8932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diversité alimentaire des ménages Phase 3</w:t>
            </w:r>
          </w:p>
        </w:tc>
      </w:tr>
      <w:tr w:rsidR="00906F14" w:rsidRPr="00C65916" w14:paraId="0EE99115"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0524775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HDDS_Phase4</w:t>
            </w:r>
          </w:p>
        </w:tc>
        <w:tc>
          <w:tcPr>
            <w:tcW w:w="3626" w:type="pct"/>
            <w:tcBorders>
              <w:top w:val="nil"/>
              <w:left w:val="nil"/>
              <w:bottom w:val="single" w:sz="4" w:space="0" w:color="auto"/>
              <w:right w:val="single" w:sz="4" w:space="0" w:color="auto"/>
            </w:tcBorders>
            <w:shd w:val="clear" w:color="auto" w:fill="auto"/>
            <w:noWrap/>
            <w:vAlign w:val="bottom"/>
            <w:hideMark/>
          </w:tcPr>
          <w:p w14:paraId="6303413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diversité alimentaire des ménages Phase 4</w:t>
            </w:r>
          </w:p>
        </w:tc>
      </w:tr>
      <w:tr w:rsidR="00906F14" w:rsidRPr="00C65916" w14:paraId="71E662FB"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16F8BA7"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HDDS_Phase5</w:t>
            </w:r>
          </w:p>
        </w:tc>
        <w:tc>
          <w:tcPr>
            <w:tcW w:w="3626" w:type="pct"/>
            <w:tcBorders>
              <w:top w:val="nil"/>
              <w:left w:val="nil"/>
              <w:bottom w:val="single" w:sz="4" w:space="0" w:color="auto"/>
              <w:right w:val="single" w:sz="4" w:space="0" w:color="auto"/>
            </w:tcBorders>
            <w:shd w:val="clear" w:color="auto" w:fill="auto"/>
            <w:noWrap/>
            <w:vAlign w:val="bottom"/>
            <w:hideMark/>
          </w:tcPr>
          <w:p w14:paraId="1F4D41E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Score de diversité alimentaire des ménages Phase 5</w:t>
            </w:r>
          </w:p>
        </w:tc>
      </w:tr>
      <w:tr w:rsidR="00906F14" w:rsidRPr="00C65916" w14:paraId="770606D1"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E70212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HDDS_finalphase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1EB3E93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 xml:space="preserve">Score de diversité alimentaire des ménages Phasage final </w:t>
            </w:r>
          </w:p>
        </w:tc>
      </w:tr>
      <w:tr w:rsidR="00906F14" w:rsidRPr="00C65916" w14:paraId="1AD6DF0E"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D40701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HHS_Phase1</w:t>
            </w:r>
          </w:p>
        </w:tc>
        <w:tc>
          <w:tcPr>
            <w:tcW w:w="3626" w:type="pct"/>
            <w:tcBorders>
              <w:top w:val="nil"/>
              <w:left w:val="nil"/>
              <w:bottom w:val="single" w:sz="4" w:space="0" w:color="auto"/>
              <w:right w:val="single" w:sz="4" w:space="0" w:color="auto"/>
            </w:tcBorders>
            <w:shd w:val="clear" w:color="auto" w:fill="auto"/>
            <w:noWrap/>
            <w:vAlign w:val="bottom"/>
            <w:hideMark/>
          </w:tcPr>
          <w:p w14:paraId="6C191F6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1</w:t>
            </w:r>
          </w:p>
        </w:tc>
      </w:tr>
      <w:tr w:rsidR="00906F14" w:rsidRPr="00C65916" w14:paraId="68BDB8F2"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4037E2BE"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HHS_Phase2</w:t>
            </w:r>
          </w:p>
        </w:tc>
        <w:tc>
          <w:tcPr>
            <w:tcW w:w="3626" w:type="pct"/>
            <w:tcBorders>
              <w:top w:val="nil"/>
              <w:left w:val="nil"/>
              <w:bottom w:val="single" w:sz="4" w:space="0" w:color="auto"/>
              <w:right w:val="single" w:sz="4" w:space="0" w:color="auto"/>
            </w:tcBorders>
            <w:shd w:val="clear" w:color="auto" w:fill="auto"/>
            <w:noWrap/>
            <w:vAlign w:val="bottom"/>
            <w:hideMark/>
          </w:tcPr>
          <w:p w14:paraId="3B0277E1"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2</w:t>
            </w:r>
          </w:p>
        </w:tc>
      </w:tr>
      <w:tr w:rsidR="00906F14" w:rsidRPr="00C65916" w14:paraId="5797C55D"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16CFD5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HHS_Phase3</w:t>
            </w:r>
          </w:p>
        </w:tc>
        <w:tc>
          <w:tcPr>
            <w:tcW w:w="3626" w:type="pct"/>
            <w:tcBorders>
              <w:top w:val="nil"/>
              <w:left w:val="nil"/>
              <w:bottom w:val="single" w:sz="4" w:space="0" w:color="auto"/>
              <w:right w:val="single" w:sz="4" w:space="0" w:color="auto"/>
            </w:tcBorders>
            <w:shd w:val="clear" w:color="auto" w:fill="auto"/>
            <w:noWrap/>
            <w:vAlign w:val="bottom"/>
            <w:hideMark/>
          </w:tcPr>
          <w:p w14:paraId="5D3F11B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3</w:t>
            </w:r>
          </w:p>
        </w:tc>
      </w:tr>
      <w:tr w:rsidR="00906F14" w:rsidRPr="00C65916" w14:paraId="5E3B9A3B"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747B74D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HHS_Phase4</w:t>
            </w:r>
          </w:p>
        </w:tc>
        <w:tc>
          <w:tcPr>
            <w:tcW w:w="3626" w:type="pct"/>
            <w:tcBorders>
              <w:top w:val="nil"/>
              <w:left w:val="nil"/>
              <w:bottom w:val="single" w:sz="4" w:space="0" w:color="auto"/>
              <w:right w:val="single" w:sz="4" w:space="0" w:color="auto"/>
            </w:tcBorders>
            <w:shd w:val="clear" w:color="auto" w:fill="auto"/>
            <w:noWrap/>
            <w:vAlign w:val="bottom"/>
            <w:hideMark/>
          </w:tcPr>
          <w:p w14:paraId="3F3E908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4</w:t>
            </w:r>
          </w:p>
        </w:tc>
      </w:tr>
      <w:tr w:rsidR="00906F14" w:rsidRPr="00C65916" w14:paraId="7EABD461"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F98A7B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HHS_Phase5</w:t>
            </w:r>
          </w:p>
        </w:tc>
        <w:tc>
          <w:tcPr>
            <w:tcW w:w="3626" w:type="pct"/>
            <w:tcBorders>
              <w:top w:val="nil"/>
              <w:left w:val="nil"/>
              <w:bottom w:val="single" w:sz="4" w:space="0" w:color="auto"/>
              <w:right w:val="single" w:sz="4" w:space="0" w:color="auto"/>
            </w:tcBorders>
            <w:shd w:val="clear" w:color="auto" w:fill="auto"/>
            <w:noWrap/>
            <w:vAlign w:val="bottom"/>
            <w:hideMark/>
          </w:tcPr>
          <w:p w14:paraId="0E661E7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5</w:t>
            </w:r>
          </w:p>
        </w:tc>
      </w:tr>
      <w:tr w:rsidR="00906F14" w:rsidRPr="00C65916" w14:paraId="74BAD028"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0FF97E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HHS_finalphase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087467B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Echelle de faim des Ménages Phase phasage final</w:t>
            </w:r>
          </w:p>
        </w:tc>
      </w:tr>
      <w:tr w:rsidR="00906F14" w:rsidRPr="00C65916" w14:paraId="082F30C3"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DD08D1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LhHCSCat_NoStrategies</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04C156E5" w14:textId="13D231D3"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Stratégies d'adaptation basée sur les moyens des existence Aucune Stratégie</w:t>
            </w:r>
          </w:p>
        </w:tc>
      </w:tr>
      <w:tr w:rsidR="00906F14" w:rsidRPr="00C65916" w14:paraId="4DE1407A"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56E6AB4"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LhHCSCat_StressStrategies</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48004844" w14:textId="5F305CC2"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Stratégies d'adaptation basée sur les moyens des existence Stratégie de Stress</w:t>
            </w:r>
          </w:p>
        </w:tc>
      </w:tr>
      <w:tr w:rsidR="00906F14" w:rsidRPr="00C65916" w14:paraId="5D131607"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573781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LhHCSCat_CrisisStategies</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49D3CAAC" w14:textId="484E37F2"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Stratégies d'adaptation basée sur les moyens des existence Stratégies de Crise</w:t>
            </w:r>
          </w:p>
        </w:tc>
      </w:tr>
      <w:tr w:rsidR="00906F14" w:rsidRPr="00C65916" w14:paraId="332C848D"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4040F9D0"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LhHCSCat_EmergencyStrategies</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17BC704A" w14:textId="5156ACAD"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Stratégies d'adaptation basée sur les moyens des existence Stratégie d'urgence</w:t>
            </w:r>
          </w:p>
        </w:tc>
      </w:tr>
      <w:tr w:rsidR="00906F14" w:rsidRPr="00C65916" w14:paraId="00021AFA"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4DE5DB81"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LhHCSCat_finalphase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0622CC3E" w14:textId="67AFEB59"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Stratégies d'adaptation basée sur les moyens des existence Phasage Final</w:t>
            </w:r>
          </w:p>
        </w:tc>
      </w:tr>
      <w:tr w:rsidR="00906F14" w:rsidRPr="00C65916" w14:paraId="1367DE2D"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6BD1A1F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gramStart"/>
            <w:r w:rsidRPr="00C65916">
              <w:rPr>
                <w:rFonts w:ascii="Calibri" w:eastAsia="Times New Roman" w:hAnsi="Calibri" w:cs="Calibri"/>
                <w:color w:val="000000"/>
                <w:sz w:val="18"/>
                <w:szCs w:val="18"/>
                <w:lang w:eastAsia="fr-FR"/>
              </w:rPr>
              <w:t>rCSI</w:t>
            </w:r>
            <w:proofErr w:type="gramEnd"/>
            <w:r w:rsidRPr="00C65916">
              <w:rPr>
                <w:rFonts w:ascii="Calibri" w:eastAsia="Times New Roman" w:hAnsi="Calibri" w:cs="Calibri"/>
                <w:color w:val="000000"/>
                <w:sz w:val="18"/>
                <w:szCs w:val="18"/>
                <w:lang w:eastAsia="fr-FR"/>
              </w:rPr>
              <w:t>_Phase1</w:t>
            </w:r>
          </w:p>
        </w:tc>
        <w:tc>
          <w:tcPr>
            <w:tcW w:w="3626" w:type="pct"/>
            <w:tcBorders>
              <w:top w:val="nil"/>
              <w:left w:val="nil"/>
              <w:bottom w:val="single" w:sz="4" w:space="0" w:color="auto"/>
              <w:right w:val="single" w:sz="4" w:space="0" w:color="auto"/>
            </w:tcBorders>
            <w:shd w:val="clear" w:color="auto" w:fill="auto"/>
            <w:noWrap/>
            <w:vAlign w:val="bottom"/>
            <w:hideMark/>
          </w:tcPr>
          <w:p w14:paraId="64405774"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réduit des stratégies d'adaptation Phase 1</w:t>
            </w:r>
          </w:p>
        </w:tc>
      </w:tr>
      <w:tr w:rsidR="00906F14" w:rsidRPr="00C65916" w14:paraId="08A799F9"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2C32071"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gramStart"/>
            <w:r w:rsidRPr="00C65916">
              <w:rPr>
                <w:rFonts w:ascii="Calibri" w:eastAsia="Times New Roman" w:hAnsi="Calibri" w:cs="Calibri"/>
                <w:color w:val="000000"/>
                <w:sz w:val="18"/>
                <w:szCs w:val="18"/>
                <w:lang w:eastAsia="fr-FR"/>
              </w:rPr>
              <w:t>rCSI</w:t>
            </w:r>
            <w:proofErr w:type="gramEnd"/>
            <w:r w:rsidRPr="00C65916">
              <w:rPr>
                <w:rFonts w:ascii="Calibri" w:eastAsia="Times New Roman" w:hAnsi="Calibri" w:cs="Calibri"/>
                <w:color w:val="000000"/>
                <w:sz w:val="18"/>
                <w:szCs w:val="18"/>
                <w:lang w:eastAsia="fr-FR"/>
              </w:rPr>
              <w:t>_Phase2</w:t>
            </w:r>
          </w:p>
        </w:tc>
        <w:tc>
          <w:tcPr>
            <w:tcW w:w="3626" w:type="pct"/>
            <w:tcBorders>
              <w:top w:val="nil"/>
              <w:left w:val="nil"/>
              <w:bottom w:val="single" w:sz="4" w:space="0" w:color="auto"/>
              <w:right w:val="single" w:sz="4" w:space="0" w:color="auto"/>
            </w:tcBorders>
            <w:shd w:val="clear" w:color="auto" w:fill="auto"/>
            <w:noWrap/>
            <w:vAlign w:val="bottom"/>
            <w:hideMark/>
          </w:tcPr>
          <w:p w14:paraId="62C05C7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réduit des stratégies d'adaptation Phase 2</w:t>
            </w:r>
          </w:p>
        </w:tc>
      </w:tr>
      <w:tr w:rsidR="00906F14" w:rsidRPr="00C65916" w14:paraId="4BD20596"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0CA920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gramStart"/>
            <w:r w:rsidRPr="00C65916">
              <w:rPr>
                <w:rFonts w:ascii="Calibri" w:eastAsia="Times New Roman" w:hAnsi="Calibri" w:cs="Calibri"/>
                <w:color w:val="000000"/>
                <w:sz w:val="18"/>
                <w:szCs w:val="18"/>
                <w:lang w:eastAsia="fr-FR"/>
              </w:rPr>
              <w:t>rCSI</w:t>
            </w:r>
            <w:proofErr w:type="gramEnd"/>
            <w:r w:rsidRPr="00C65916">
              <w:rPr>
                <w:rFonts w:ascii="Calibri" w:eastAsia="Times New Roman" w:hAnsi="Calibri" w:cs="Calibri"/>
                <w:color w:val="000000"/>
                <w:sz w:val="18"/>
                <w:szCs w:val="18"/>
                <w:lang w:eastAsia="fr-FR"/>
              </w:rPr>
              <w:t>_Phase3</w:t>
            </w:r>
          </w:p>
        </w:tc>
        <w:tc>
          <w:tcPr>
            <w:tcW w:w="3626" w:type="pct"/>
            <w:tcBorders>
              <w:top w:val="nil"/>
              <w:left w:val="nil"/>
              <w:bottom w:val="single" w:sz="4" w:space="0" w:color="auto"/>
              <w:right w:val="single" w:sz="4" w:space="0" w:color="auto"/>
            </w:tcBorders>
            <w:shd w:val="clear" w:color="auto" w:fill="auto"/>
            <w:noWrap/>
            <w:vAlign w:val="bottom"/>
            <w:hideMark/>
          </w:tcPr>
          <w:p w14:paraId="1651666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réduit des stratégies d'adaptation Phase 3</w:t>
            </w:r>
          </w:p>
        </w:tc>
      </w:tr>
      <w:tr w:rsidR="00906F14" w:rsidRPr="00C65916" w14:paraId="1DED02E0"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32D1D9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proofErr w:type="gramStart"/>
            <w:r w:rsidRPr="00C65916">
              <w:rPr>
                <w:rFonts w:ascii="Calibri" w:eastAsia="Times New Roman" w:hAnsi="Calibri" w:cs="Calibri"/>
                <w:color w:val="000000"/>
                <w:sz w:val="18"/>
                <w:szCs w:val="18"/>
                <w:lang w:eastAsia="fr-FR"/>
              </w:rPr>
              <w:t>rCSI</w:t>
            </w:r>
            <w:proofErr w:type="gramEnd"/>
            <w:r w:rsidRPr="00C65916">
              <w:rPr>
                <w:rFonts w:ascii="Calibri" w:eastAsia="Times New Roman" w:hAnsi="Calibri" w:cs="Calibri"/>
                <w:color w:val="000000"/>
                <w:sz w:val="18"/>
                <w:szCs w:val="18"/>
                <w:lang w:eastAsia="fr-FR"/>
              </w:rPr>
              <w:t>_finalphase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04D5ECE0"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réduit des stratégies d'adaptation Phasage final</w:t>
            </w:r>
          </w:p>
        </w:tc>
      </w:tr>
      <w:tr w:rsidR="00906F14" w:rsidRPr="00C65916" w14:paraId="59330555"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8941961"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Z1_DPME_C</w:t>
            </w:r>
          </w:p>
        </w:tc>
        <w:tc>
          <w:tcPr>
            <w:tcW w:w="3626" w:type="pct"/>
            <w:tcBorders>
              <w:top w:val="nil"/>
              <w:left w:val="nil"/>
              <w:bottom w:val="single" w:sz="4" w:space="0" w:color="auto"/>
              <w:right w:val="single" w:sz="4" w:space="0" w:color="auto"/>
            </w:tcBorders>
            <w:shd w:val="clear" w:color="auto" w:fill="auto"/>
            <w:noWrap/>
            <w:vAlign w:val="bottom"/>
            <w:hideMark/>
          </w:tcPr>
          <w:p w14:paraId="549E551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Déficit de Protection des moyens d'existence phase courante dans la Zone 1</w:t>
            </w:r>
          </w:p>
        </w:tc>
      </w:tr>
      <w:tr w:rsidR="00906F14" w:rsidRPr="00C65916" w14:paraId="4D1B81B4"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5606DA4"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Z1_DPME_pop_C</w:t>
            </w:r>
          </w:p>
        </w:tc>
        <w:tc>
          <w:tcPr>
            <w:tcW w:w="3626" w:type="pct"/>
            <w:tcBorders>
              <w:top w:val="nil"/>
              <w:left w:val="nil"/>
              <w:bottom w:val="single" w:sz="4" w:space="0" w:color="auto"/>
              <w:right w:val="single" w:sz="4" w:space="0" w:color="auto"/>
            </w:tcBorders>
            <w:shd w:val="clear" w:color="auto" w:fill="auto"/>
            <w:noWrap/>
            <w:vAlign w:val="bottom"/>
            <w:hideMark/>
          </w:tcPr>
          <w:p w14:paraId="2F5AE54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 Déficit de Protection des moyens d'existence phase courante dans la Zone 1</w:t>
            </w:r>
          </w:p>
        </w:tc>
      </w:tr>
      <w:tr w:rsidR="00906F14" w:rsidRPr="00C65916" w14:paraId="0265BFF6"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34BC237"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Z1_DS_C</w:t>
            </w:r>
          </w:p>
        </w:tc>
        <w:tc>
          <w:tcPr>
            <w:tcW w:w="3626" w:type="pct"/>
            <w:tcBorders>
              <w:top w:val="nil"/>
              <w:left w:val="nil"/>
              <w:bottom w:val="single" w:sz="4" w:space="0" w:color="auto"/>
              <w:right w:val="single" w:sz="4" w:space="0" w:color="auto"/>
            </w:tcBorders>
            <w:shd w:val="clear" w:color="auto" w:fill="auto"/>
            <w:noWrap/>
            <w:vAlign w:val="bottom"/>
            <w:hideMark/>
          </w:tcPr>
          <w:p w14:paraId="7C667A10" w14:textId="7BBC3F1F"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Déficit de Survie Phase courante dans la zone 1</w:t>
            </w:r>
          </w:p>
        </w:tc>
      </w:tr>
      <w:tr w:rsidR="00906F14" w:rsidRPr="00C65916" w14:paraId="0118AA12"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481F57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Z1_Pop_DS_C</w:t>
            </w:r>
          </w:p>
        </w:tc>
        <w:tc>
          <w:tcPr>
            <w:tcW w:w="3626" w:type="pct"/>
            <w:tcBorders>
              <w:top w:val="nil"/>
              <w:left w:val="nil"/>
              <w:bottom w:val="single" w:sz="4" w:space="0" w:color="auto"/>
              <w:right w:val="single" w:sz="4" w:space="0" w:color="auto"/>
            </w:tcBorders>
            <w:shd w:val="clear" w:color="auto" w:fill="auto"/>
            <w:noWrap/>
            <w:vAlign w:val="bottom"/>
            <w:hideMark/>
          </w:tcPr>
          <w:p w14:paraId="58B3B44C" w14:textId="2C79998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 Déficit de Survie Phase courante dans la zone 1</w:t>
            </w:r>
          </w:p>
        </w:tc>
      </w:tr>
      <w:tr w:rsidR="00906F14" w:rsidRPr="00C65916" w14:paraId="0ADB4DAB"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A411B94"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Z1_DPME_Pr</w:t>
            </w:r>
          </w:p>
        </w:tc>
        <w:tc>
          <w:tcPr>
            <w:tcW w:w="3626" w:type="pct"/>
            <w:tcBorders>
              <w:top w:val="nil"/>
              <w:left w:val="nil"/>
              <w:bottom w:val="single" w:sz="4" w:space="0" w:color="auto"/>
              <w:right w:val="single" w:sz="4" w:space="0" w:color="auto"/>
            </w:tcBorders>
            <w:shd w:val="clear" w:color="auto" w:fill="auto"/>
            <w:noWrap/>
            <w:vAlign w:val="bottom"/>
            <w:hideMark/>
          </w:tcPr>
          <w:p w14:paraId="1ECBC899" w14:textId="35518F0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Déficit de Protection des moyens d'existence phase projetée dans la Zone 1</w:t>
            </w:r>
          </w:p>
        </w:tc>
      </w:tr>
      <w:tr w:rsidR="00906F14" w:rsidRPr="00C65916" w14:paraId="53BBA55D"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A3F5E2C"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Z1_Pop_DPME_Pr</w:t>
            </w:r>
          </w:p>
        </w:tc>
        <w:tc>
          <w:tcPr>
            <w:tcW w:w="3626" w:type="pct"/>
            <w:tcBorders>
              <w:top w:val="nil"/>
              <w:left w:val="nil"/>
              <w:bottom w:val="single" w:sz="4" w:space="0" w:color="auto"/>
              <w:right w:val="single" w:sz="4" w:space="0" w:color="auto"/>
            </w:tcBorders>
            <w:shd w:val="clear" w:color="auto" w:fill="auto"/>
            <w:noWrap/>
            <w:vAlign w:val="bottom"/>
            <w:hideMark/>
          </w:tcPr>
          <w:p w14:paraId="0C0C6CEE" w14:textId="42BA83DA"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 Déficit de Protection des moyens d'existence phase projetée dans la Zone 1</w:t>
            </w:r>
          </w:p>
        </w:tc>
      </w:tr>
      <w:tr w:rsidR="00906F14" w:rsidRPr="00C65916" w14:paraId="60E1F425"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60C3BA2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Z1_DS_Pr</w:t>
            </w:r>
          </w:p>
        </w:tc>
        <w:tc>
          <w:tcPr>
            <w:tcW w:w="3626" w:type="pct"/>
            <w:tcBorders>
              <w:top w:val="nil"/>
              <w:left w:val="nil"/>
              <w:bottom w:val="single" w:sz="4" w:space="0" w:color="auto"/>
              <w:right w:val="single" w:sz="4" w:space="0" w:color="auto"/>
            </w:tcBorders>
            <w:shd w:val="clear" w:color="auto" w:fill="auto"/>
            <w:noWrap/>
            <w:vAlign w:val="bottom"/>
            <w:hideMark/>
          </w:tcPr>
          <w:p w14:paraId="4FC8AEAD" w14:textId="1207253A"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Déficit de Survie Phase projetée dans la zone 1</w:t>
            </w:r>
          </w:p>
        </w:tc>
      </w:tr>
      <w:tr w:rsidR="00906F14" w:rsidRPr="00C65916" w14:paraId="5514F3EC"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7600C5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Z1_pop_DS_Pr</w:t>
            </w:r>
          </w:p>
        </w:tc>
        <w:tc>
          <w:tcPr>
            <w:tcW w:w="3626" w:type="pct"/>
            <w:tcBorders>
              <w:top w:val="nil"/>
              <w:left w:val="nil"/>
              <w:bottom w:val="single" w:sz="4" w:space="0" w:color="auto"/>
              <w:right w:val="single" w:sz="4" w:space="0" w:color="auto"/>
            </w:tcBorders>
            <w:shd w:val="clear" w:color="auto" w:fill="auto"/>
            <w:noWrap/>
            <w:vAlign w:val="bottom"/>
            <w:hideMark/>
          </w:tcPr>
          <w:p w14:paraId="1AC6BB87" w14:textId="293BBB8E"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Population Déficit de Survie Phase projetée dans la zone 1</w:t>
            </w:r>
          </w:p>
        </w:tc>
      </w:tr>
      <w:tr w:rsidR="00906F14" w:rsidRPr="00C65916" w14:paraId="776623D2"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FDE825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Zone2, 3 et 4</w:t>
            </w:r>
          </w:p>
        </w:tc>
        <w:tc>
          <w:tcPr>
            <w:tcW w:w="3626" w:type="pct"/>
            <w:tcBorders>
              <w:top w:val="nil"/>
              <w:left w:val="nil"/>
              <w:bottom w:val="single" w:sz="4" w:space="0" w:color="auto"/>
              <w:right w:val="single" w:sz="4" w:space="0" w:color="auto"/>
            </w:tcBorders>
            <w:shd w:val="clear" w:color="auto" w:fill="auto"/>
            <w:noWrap/>
            <w:vAlign w:val="bottom"/>
            <w:hideMark/>
          </w:tcPr>
          <w:p w14:paraId="363A589C"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Au total 4 zones seront prises en compte dans la matrice intermédiaire</w:t>
            </w:r>
          </w:p>
        </w:tc>
      </w:tr>
      <w:tr w:rsidR="00906F14" w:rsidRPr="00C65916" w14:paraId="4233E828"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479369D"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Proxy_cal</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5930DA4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Proxy caloriques</w:t>
            </w:r>
          </w:p>
        </w:tc>
      </w:tr>
      <w:tr w:rsidR="00906F14" w:rsidRPr="00C65916" w14:paraId="5145F781"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C5E301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MAG_pt</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24685307" w14:textId="05B15386"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Malnutrition aiguë poids/Taille</w:t>
            </w:r>
          </w:p>
        </w:tc>
      </w:tr>
      <w:tr w:rsidR="00906F14" w:rsidRPr="00C65916" w14:paraId="03BA934F"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0434E00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MAG_Pharv</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7B83A0BE" w14:textId="2274AB7B"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Malnutrition aiguë Médian</w:t>
            </w:r>
          </w:p>
        </w:tc>
      </w:tr>
      <w:tr w:rsidR="00906F14" w:rsidRPr="00C65916" w14:paraId="2EC8C9B7"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7B201F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MAG_Soud</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7302000C" w14:textId="5E43DA25"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Malnutrition aiguë Soudure</w:t>
            </w:r>
          </w:p>
        </w:tc>
      </w:tr>
      <w:tr w:rsidR="00906F14" w:rsidRPr="00C65916" w14:paraId="6B8C3C99"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67EF46F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IMC</w:t>
            </w:r>
          </w:p>
        </w:tc>
        <w:tc>
          <w:tcPr>
            <w:tcW w:w="3626" w:type="pct"/>
            <w:tcBorders>
              <w:top w:val="nil"/>
              <w:left w:val="nil"/>
              <w:bottom w:val="single" w:sz="4" w:space="0" w:color="auto"/>
              <w:right w:val="single" w:sz="4" w:space="0" w:color="auto"/>
            </w:tcBorders>
            <w:shd w:val="clear" w:color="auto" w:fill="auto"/>
            <w:noWrap/>
            <w:vAlign w:val="bottom"/>
            <w:hideMark/>
          </w:tcPr>
          <w:p w14:paraId="6182A1F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Masse Corporel</w:t>
            </w:r>
          </w:p>
        </w:tc>
      </w:tr>
      <w:tr w:rsidR="00906F14" w:rsidRPr="00C65916" w14:paraId="6DCB7F29"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7DFD9870"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MUAC</w:t>
            </w:r>
          </w:p>
        </w:tc>
        <w:tc>
          <w:tcPr>
            <w:tcW w:w="3626" w:type="pct"/>
            <w:tcBorders>
              <w:top w:val="nil"/>
              <w:left w:val="nil"/>
              <w:bottom w:val="single" w:sz="4" w:space="0" w:color="auto"/>
              <w:right w:val="single" w:sz="4" w:space="0" w:color="auto"/>
            </w:tcBorders>
            <w:shd w:val="clear" w:color="auto" w:fill="auto"/>
            <w:noWrap/>
            <w:vAlign w:val="bottom"/>
            <w:hideMark/>
          </w:tcPr>
          <w:p w14:paraId="04CDFF65"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Périmètre Brachial</w:t>
            </w:r>
          </w:p>
        </w:tc>
      </w:tr>
      <w:tr w:rsidR="00906F14" w:rsidRPr="00C65916" w14:paraId="5C200167"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2DA2DF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TBM</w:t>
            </w:r>
          </w:p>
        </w:tc>
        <w:tc>
          <w:tcPr>
            <w:tcW w:w="3626" w:type="pct"/>
            <w:tcBorders>
              <w:top w:val="nil"/>
              <w:left w:val="nil"/>
              <w:bottom w:val="single" w:sz="4" w:space="0" w:color="auto"/>
              <w:right w:val="single" w:sz="4" w:space="0" w:color="auto"/>
            </w:tcBorders>
            <w:shd w:val="clear" w:color="auto" w:fill="auto"/>
            <w:noWrap/>
            <w:vAlign w:val="bottom"/>
            <w:hideMark/>
          </w:tcPr>
          <w:p w14:paraId="7721860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Taux brut de Mortalité</w:t>
            </w:r>
          </w:p>
        </w:tc>
      </w:tr>
      <w:tr w:rsidR="00906F14" w:rsidRPr="00C65916" w14:paraId="4EC65C52"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2E2A941"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TMM5</w:t>
            </w:r>
          </w:p>
        </w:tc>
        <w:tc>
          <w:tcPr>
            <w:tcW w:w="3626" w:type="pct"/>
            <w:tcBorders>
              <w:top w:val="nil"/>
              <w:left w:val="nil"/>
              <w:bottom w:val="single" w:sz="4" w:space="0" w:color="auto"/>
              <w:right w:val="single" w:sz="4" w:space="0" w:color="auto"/>
            </w:tcBorders>
            <w:shd w:val="clear" w:color="auto" w:fill="auto"/>
            <w:noWrap/>
            <w:vAlign w:val="bottom"/>
            <w:hideMark/>
          </w:tcPr>
          <w:p w14:paraId="5C83FE79"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Taux de Mortalité des Moins de 5ans</w:t>
            </w:r>
          </w:p>
        </w:tc>
      </w:tr>
      <w:tr w:rsidR="00906F14" w:rsidRPr="00C65916" w14:paraId="1E1ECC5E"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AD09300"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Part_dep_moins_50</w:t>
            </w:r>
          </w:p>
        </w:tc>
        <w:tc>
          <w:tcPr>
            <w:tcW w:w="3626" w:type="pct"/>
            <w:tcBorders>
              <w:top w:val="nil"/>
              <w:left w:val="nil"/>
              <w:bottom w:val="single" w:sz="4" w:space="0" w:color="auto"/>
              <w:right w:val="single" w:sz="4" w:space="0" w:color="auto"/>
            </w:tcBorders>
            <w:shd w:val="clear" w:color="auto" w:fill="auto"/>
            <w:noWrap/>
            <w:vAlign w:val="bottom"/>
            <w:hideMark/>
          </w:tcPr>
          <w:p w14:paraId="1EA43F5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 des dépenses alimentaire dans les dépenses totales moins de 50%</w:t>
            </w:r>
          </w:p>
        </w:tc>
      </w:tr>
      <w:tr w:rsidR="00906F14" w:rsidRPr="00C65916" w14:paraId="6452EBD8"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1E92EAD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Part_dep_entre_50_et_65</w:t>
            </w:r>
          </w:p>
        </w:tc>
        <w:tc>
          <w:tcPr>
            <w:tcW w:w="3626" w:type="pct"/>
            <w:tcBorders>
              <w:top w:val="nil"/>
              <w:left w:val="nil"/>
              <w:bottom w:val="single" w:sz="4" w:space="0" w:color="auto"/>
              <w:right w:val="single" w:sz="4" w:space="0" w:color="auto"/>
            </w:tcBorders>
            <w:shd w:val="clear" w:color="auto" w:fill="auto"/>
            <w:noWrap/>
            <w:vAlign w:val="bottom"/>
            <w:hideMark/>
          </w:tcPr>
          <w:p w14:paraId="054933BF"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 des dépenses alimentaire dans les dépenses totales entre de 50 et 65%</w:t>
            </w:r>
          </w:p>
        </w:tc>
      </w:tr>
      <w:tr w:rsidR="00906F14" w:rsidRPr="00C65916" w14:paraId="0AB25596"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C2EA5E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Part_dep_entre_65_et_75</w:t>
            </w:r>
          </w:p>
        </w:tc>
        <w:tc>
          <w:tcPr>
            <w:tcW w:w="3626" w:type="pct"/>
            <w:tcBorders>
              <w:top w:val="nil"/>
              <w:left w:val="nil"/>
              <w:bottom w:val="single" w:sz="4" w:space="0" w:color="auto"/>
              <w:right w:val="single" w:sz="4" w:space="0" w:color="auto"/>
            </w:tcBorders>
            <w:shd w:val="clear" w:color="auto" w:fill="auto"/>
            <w:noWrap/>
            <w:vAlign w:val="bottom"/>
            <w:hideMark/>
          </w:tcPr>
          <w:p w14:paraId="04A00A2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 des dépenses alimentaire dans les dépenses totales entre de 65 et 76%</w:t>
            </w:r>
          </w:p>
        </w:tc>
      </w:tr>
      <w:tr w:rsidR="00906F14" w:rsidRPr="00C65916" w14:paraId="7833040B"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7689FFAE"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Part_dep_plus_75</w:t>
            </w:r>
          </w:p>
        </w:tc>
        <w:tc>
          <w:tcPr>
            <w:tcW w:w="3626" w:type="pct"/>
            <w:tcBorders>
              <w:top w:val="nil"/>
              <w:left w:val="nil"/>
              <w:bottom w:val="single" w:sz="4" w:space="0" w:color="auto"/>
              <w:right w:val="single" w:sz="4" w:space="0" w:color="auto"/>
            </w:tcBorders>
            <w:shd w:val="clear" w:color="auto" w:fill="auto"/>
            <w:noWrap/>
            <w:vAlign w:val="bottom"/>
            <w:hideMark/>
          </w:tcPr>
          <w:p w14:paraId="2722AC2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Part des dépenses alimentaire dans les dépenses totales plus de 75%</w:t>
            </w:r>
          </w:p>
        </w:tc>
      </w:tr>
      <w:tr w:rsidR="00906F14" w:rsidRPr="00C65916" w14:paraId="77DAFFD4"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82F1CD2"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Ind_Richesse_plus_pauvre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227183D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Richesse des ménages les plus pauvres</w:t>
            </w:r>
          </w:p>
        </w:tc>
      </w:tr>
      <w:tr w:rsidR="00906F14" w:rsidRPr="00C65916" w14:paraId="4D1E5E8E"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795617A"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Ind_Richesse_pauvre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28C949BB" w14:textId="6EB1632B"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Richesse des ménages pauvres</w:t>
            </w:r>
          </w:p>
        </w:tc>
      </w:tr>
      <w:tr w:rsidR="00906F14" w:rsidRPr="00C65916" w14:paraId="5BF3E2A3"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211E3C56"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Ind_Richesse_moyen</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1FFD8569" w14:textId="0E71CEA6"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Richesse des ménages moyens</w:t>
            </w:r>
          </w:p>
        </w:tc>
      </w:tr>
      <w:tr w:rsidR="00906F14" w:rsidRPr="00C65916" w14:paraId="20CF72C4"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364A6AB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Ind_Richesse_riche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5FECF713"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Richesse des ménages riches</w:t>
            </w:r>
          </w:p>
        </w:tc>
      </w:tr>
      <w:tr w:rsidR="00906F14" w:rsidRPr="00C65916" w14:paraId="4089CDE6" w14:textId="77777777" w:rsidTr="00906F14">
        <w:trPr>
          <w:trHeight w:val="283"/>
        </w:trPr>
        <w:tc>
          <w:tcPr>
            <w:tcW w:w="1374" w:type="pct"/>
            <w:tcBorders>
              <w:top w:val="nil"/>
              <w:left w:val="single" w:sz="4" w:space="0" w:color="auto"/>
              <w:bottom w:val="single" w:sz="4" w:space="0" w:color="auto"/>
              <w:right w:val="single" w:sz="4" w:space="0" w:color="auto"/>
            </w:tcBorders>
            <w:shd w:val="clear" w:color="auto" w:fill="auto"/>
            <w:noWrap/>
            <w:vAlign w:val="bottom"/>
            <w:hideMark/>
          </w:tcPr>
          <w:p w14:paraId="51727B08"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proofErr w:type="spellStart"/>
            <w:r w:rsidRPr="00C65916">
              <w:rPr>
                <w:rFonts w:ascii="Calibri" w:eastAsia="Times New Roman" w:hAnsi="Calibri" w:cs="Calibri"/>
                <w:color w:val="000000"/>
                <w:sz w:val="18"/>
                <w:szCs w:val="18"/>
                <w:lang w:eastAsia="fr-FR"/>
              </w:rPr>
              <w:t>Ind_Richesse_plus_riche</w:t>
            </w:r>
            <w:proofErr w:type="spellEnd"/>
          </w:p>
        </w:tc>
        <w:tc>
          <w:tcPr>
            <w:tcW w:w="3626" w:type="pct"/>
            <w:tcBorders>
              <w:top w:val="nil"/>
              <w:left w:val="nil"/>
              <w:bottom w:val="single" w:sz="4" w:space="0" w:color="auto"/>
              <w:right w:val="single" w:sz="4" w:space="0" w:color="auto"/>
            </w:tcBorders>
            <w:shd w:val="clear" w:color="auto" w:fill="auto"/>
            <w:noWrap/>
            <w:vAlign w:val="bottom"/>
            <w:hideMark/>
          </w:tcPr>
          <w:p w14:paraId="2FE6B3BB" w14:textId="77777777" w:rsidR="00906F14" w:rsidRPr="00C65916" w:rsidRDefault="00906F14" w:rsidP="00906F14">
            <w:pPr>
              <w:spacing w:after="0" w:line="240" w:lineRule="auto"/>
              <w:rPr>
                <w:rFonts w:ascii="Calibri" w:eastAsia="Times New Roman" w:hAnsi="Calibri" w:cs="Calibri"/>
                <w:color w:val="000000"/>
                <w:sz w:val="18"/>
                <w:szCs w:val="18"/>
                <w:lang w:eastAsia="fr-FR"/>
              </w:rPr>
            </w:pPr>
            <w:r w:rsidRPr="00C65916">
              <w:rPr>
                <w:rFonts w:ascii="Calibri" w:eastAsia="Times New Roman" w:hAnsi="Calibri" w:cs="Calibri"/>
                <w:color w:val="000000"/>
                <w:sz w:val="18"/>
                <w:szCs w:val="18"/>
                <w:lang w:eastAsia="fr-FR"/>
              </w:rPr>
              <w:t>Indice de Richesse des ménages les plus riches</w:t>
            </w:r>
          </w:p>
        </w:tc>
      </w:tr>
    </w:tbl>
    <w:p w14:paraId="797647B7" w14:textId="77777777" w:rsidR="00A37B05" w:rsidRDefault="00A37B05" w:rsidP="00C65916">
      <w:pPr>
        <w:jc w:val="both"/>
        <w:rPr>
          <w:b/>
          <w:bCs/>
        </w:rPr>
      </w:pPr>
    </w:p>
    <w:p w14:paraId="59E398A2" w14:textId="06800CC3" w:rsidR="00C65916" w:rsidRDefault="00C65916" w:rsidP="00C65916">
      <w:pPr>
        <w:jc w:val="both"/>
        <w:rPr>
          <w:rFonts w:ascii="Times New Roman" w:hAnsi="Times New Roman" w:cs="Times New Roman"/>
          <w:sz w:val="24"/>
          <w:szCs w:val="24"/>
        </w:rPr>
      </w:pPr>
      <w:r w:rsidRPr="00B31244">
        <w:rPr>
          <w:b/>
          <w:bCs/>
        </w:rPr>
        <w:lastRenderedPageBreak/>
        <w:t>NB</w:t>
      </w:r>
      <w:r>
        <w:t xml:space="preserve"> : </w:t>
      </w:r>
      <w:r w:rsidRPr="0082339A">
        <w:rPr>
          <w:rFonts w:ascii="Times New Roman" w:hAnsi="Times New Roman" w:cs="Times New Roman"/>
          <w:sz w:val="24"/>
          <w:szCs w:val="24"/>
        </w:rPr>
        <w:t>Chacune de ces variables seront présentes dans chaque matrice intermédiaire et correspondront à des cellules vides si elles n’ont pas été collectées lors des enquêtes.</w:t>
      </w:r>
      <w:r>
        <w:rPr>
          <w:rFonts w:ascii="Times New Roman" w:hAnsi="Times New Roman" w:cs="Times New Roman"/>
          <w:sz w:val="24"/>
          <w:szCs w:val="24"/>
        </w:rPr>
        <w:t xml:space="preserve"> Le remplissage pour le phasage final est facultatif sauf si on utilise une syntaxe R</w:t>
      </w:r>
    </w:p>
    <w:p w14:paraId="7FEC28D7" w14:textId="77777777" w:rsidR="00C65916" w:rsidRDefault="00C65916" w:rsidP="00C65916">
      <w:pPr>
        <w:jc w:val="both"/>
      </w:pPr>
    </w:p>
    <w:p w14:paraId="5FEBBF5E" w14:textId="77777777" w:rsidR="00C65916" w:rsidRDefault="00C65916" w:rsidP="00CE682C">
      <w:pPr>
        <w:jc w:val="both"/>
        <w:rPr>
          <w:b/>
          <w:bCs/>
        </w:rPr>
      </w:pPr>
    </w:p>
    <w:p w14:paraId="7FC81FAE" w14:textId="77777777" w:rsidR="006B42BB" w:rsidRDefault="006B42BB" w:rsidP="00CE682C">
      <w:pPr>
        <w:jc w:val="both"/>
      </w:pPr>
    </w:p>
    <w:p w14:paraId="6FB76DB8" w14:textId="77777777" w:rsidR="00D20C76" w:rsidRDefault="00D20C76" w:rsidP="00CE682C">
      <w:pPr>
        <w:jc w:val="both"/>
      </w:pPr>
    </w:p>
    <w:sectPr w:rsidR="00D20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1CC1"/>
    <w:multiLevelType w:val="hybridMultilevel"/>
    <w:tmpl w:val="9794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74DD7"/>
    <w:multiLevelType w:val="hybridMultilevel"/>
    <w:tmpl w:val="032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90AA4"/>
    <w:multiLevelType w:val="hybridMultilevel"/>
    <w:tmpl w:val="AE92A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4B115C5"/>
    <w:multiLevelType w:val="hybridMultilevel"/>
    <w:tmpl w:val="A502D8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drissa">
    <w15:presenceInfo w15:providerId="AD" w15:userId="S::idrissa.dabo@wfp.org::5dec9574-95e3-4b11-bbc8-1e99b36577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6A"/>
    <w:rsid w:val="00037F7C"/>
    <w:rsid w:val="0005202F"/>
    <w:rsid w:val="0008670B"/>
    <w:rsid w:val="000C5FA0"/>
    <w:rsid w:val="000D3576"/>
    <w:rsid w:val="00134862"/>
    <w:rsid w:val="00142B76"/>
    <w:rsid w:val="00175C5F"/>
    <w:rsid w:val="001A145B"/>
    <w:rsid w:val="001B339E"/>
    <w:rsid w:val="001E3C91"/>
    <w:rsid w:val="0022417C"/>
    <w:rsid w:val="00255CFE"/>
    <w:rsid w:val="002A0DA4"/>
    <w:rsid w:val="002C00CB"/>
    <w:rsid w:val="003F568F"/>
    <w:rsid w:val="0045326A"/>
    <w:rsid w:val="00470058"/>
    <w:rsid w:val="004A389A"/>
    <w:rsid w:val="004C4D22"/>
    <w:rsid w:val="00531BCC"/>
    <w:rsid w:val="00532C27"/>
    <w:rsid w:val="00547801"/>
    <w:rsid w:val="005C108F"/>
    <w:rsid w:val="00607F24"/>
    <w:rsid w:val="00615323"/>
    <w:rsid w:val="00632DC3"/>
    <w:rsid w:val="006B42BB"/>
    <w:rsid w:val="006D0422"/>
    <w:rsid w:val="006E594E"/>
    <w:rsid w:val="00741866"/>
    <w:rsid w:val="00791F0F"/>
    <w:rsid w:val="008176C6"/>
    <w:rsid w:val="0082339A"/>
    <w:rsid w:val="00850FFE"/>
    <w:rsid w:val="0087141D"/>
    <w:rsid w:val="00906F14"/>
    <w:rsid w:val="009156EB"/>
    <w:rsid w:val="009467BE"/>
    <w:rsid w:val="00995FD4"/>
    <w:rsid w:val="00A13BFF"/>
    <w:rsid w:val="00A37B05"/>
    <w:rsid w:val="00A5514B"/>
    <w:rsid w:val="00AF2A7E"/>
    <w:rsid w:val="00B31244"/>
    <w:rsid w:val="00B43FEC"/>
    <w:rsid w:val="00B93805"/>
    <w:rsid w:val="00BE3843"/>
    <w:rsid w:val="00BF5C16"/>
    <w:rsid w:val="00C421F7"/>
    <w:rsid w:val="00C65916"/>
    <w:rsid w:val="00CA1D66"/>
    <w:rsid w:val="00CE682C"/>
    <w:rsid w:val="00D20C76"/>
    <w:rsid w:val="00D71A03"/>
    <w:rsid w:val="00F2790F"/>
    <w:rsid w:val="00FE0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394F"/>
  <w15:chartTrackingRefBased/>
  <w15:docId w15:val="{1D157F4E-B0BB-4125-ABC5-140D380F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1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1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1BCC"/>
    <w:pPr>
      <w:ind w:left="720"/>
      <w:contextualSpacing/>
    </w:pPr>
  </w:style>
  <w:style w:type="paragraph" w:styleId="Lgende">
    <w:name w:val="caption"/>
    <w:basedOn w:val="Normal"/>
    <w:next w:val="Normal"/>
    <w:uiPriority w:val="35"/>
    <w:unhideWhenUsed/>
    <w:qFormat/>
    <w:rsid w:val="005C108F"/>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CA1D6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A1D66"/>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87141D"/>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7141D"/>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87141D"/>
    <w:rPr>
      <w:sz w:val="18"/>
      <w:szCs w:val="18"/>
    </w:rPr>
  </w:style>
  <w:style w:type="paragraph" w:styleId="Commentaire">
    <w:name w:val="annotation text"/>
    <w:basedOn w:val="Normal"/>
    <w:link w:val="CommentaireCar"/>
    <w:uiPriority w:val="99"/>
    <w:semiHidden/>
    <w:unhideWhenUsed/>
    <w:rsid w:val="0087141D"/>
    <w:pPr>
      <w:spacing w:line="240" w:lineRule="auto"/>
    </w:pPr>
    <w:rPr>
      <w:sz w:val="24"/>
      <w:szCs w:val="24"/>
    </w:rPr>
  </w:style>
  <w:style w:type="character" w:customStyle="1" w:styleId="CommentaireCar">
    <w:name w:val="Commentaire Car"/>
    <w:basedOn w:val="Policepardfaut"/>
    <w:link w:val="Commentaire"/>
    <w:uiPriority w:val="99"/>
    <w:semiHidden/>
    <w:rsid w:val="0087141D"/>
    <w:rPr>
      <w:sz w:val="24"/>
      <w:szCs w:val="24"/>
    </w:rPr>
  </w:style>
  <w:style w:type="paragraph" w:styleId="Objetducommentaire">
    <w:name w:val="annotation subject"/>
    <w:basedOn w:val="Commentaire"/>
    <w:next w:val="Commentaire"/>
    <w:link w:val="ObjetducommentaireCar"/>
    <w:uiPriority w:val="99"/>
    <w:semiHidden/>
    <w:unhideWhenUsed/>
    <w:rsid w:val="0087141D"/>
    <w:rPr>
      <w:b/>
      <w:bCs/>
      <w:sz w:val="20"/>
      <w:szCs w:val="20"/>
    </w:rPr>
  </w:style>
  <w:style w:type="character" w:customStyle="1" w:styleId="ObjetducommentaireCar">
    <w:name w:val="Objet du commentaire Car"/>
    <w:basedOn w:val="CommentaireCar"/>
    <w:link w:val="Objetducommentaire"/>
    <w:uiPriority w:val="99"/>
    <w:semiHidden/>
    <w:rsid w:val="00871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7366">
      <w:bodyDiv w:val="1"/>
      <w:marLeft w:val="0"/>
      <w:marRight w:val="0"/>
      <w:marTop w:val="0"/>
      <w:marBottom w:val="0"/>
      <w:divBdr>
        <w:top w:val="none" w:sz="0" w:space="0" w:color="auto"/>
        <w:left w:val="none" w:sz="0" w:space="0" w:color="auto"/>
        <w:bottom w:val="none" w:sz="0" w:space="0" w:color="auto"/>
        <w:right w:val="none" w:sz="0" w:space="0" w:color="auto"/>
      </w:divBdr>
    </w:div>
    <w:div w:id="898974892">
      <w:bodyDiv w:val="1"/>
      <w:marLeft w:val="0"/>
      <w:marRight w:val="0"/>
      <w:marTop w:val="0"/>
      <w:marBottom w:val="0"/>
      <w:divBdr>
        <w:top w:val="none" w:sz="0" w:space="0" w:color="auto"/>
        <w:left w:val="none" w:sz="0" w:space="0" w:color="auto"/>
        <w:bottom w:val="none" w:sz="0" w:space="0" w:color="auto"/>
        <w:right w:val="none" w:sz="0" w:space="0" w:color="auto"/>
      </w:divBdr>
    </w:div>
    <w:div w:id="18217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DFD4A-0C61-4D02-9899-E1F6F71B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1246</Words>
  <Characters>6858</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idrissa dabo</dc:creator>
  <cp:keywords/>
  <dc:description/>
  <cp:lastModifiedBy>Idrissa DABO</cp:lastModifiedBy>
  <cp:revision>3</cp:revision>
  <dcterms:created xsi:type="dcterms:W3CDTF">2020-05-19T06:29:00Z</dcterms:created>
  <dcterms:modified xsi:type="dcterms:W3CDTF">2020-05-20T07:38:00Z</dcterms:modified>
</cp:coreProperties>
</file>